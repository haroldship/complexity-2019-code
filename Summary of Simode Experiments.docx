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8A92F" w14:textId="77777777" w:rsidR="00D44380" w:rsidRDefault="00A02E1C" w:rsidP="00A02E1C">
      <w:pPr>
        <w:pStyle w:val="Title"/>
      </w:pPr>
      <w:r>
        <w:t xml:space="preserve">Summary of </w:t>
      </w:r>
      <w:proofErr w:type="spellStart"/>
      <w:r>
        <w:t>Simode</w:t>
      </w:r>
      <w:proofErr w:type="spellEnd"/>
      <w:r>
        <w:t xml:space="preserve"> Experiments</w:t>
      </w:r>
    </w:p>
    <w:p w14:paraId="47DF4A83" w14:textId="2A9A7691" w:rsidR="00A02E1C" w:rsidRDefault="00A02E1C" w:rsidP="002C426D">
      <w:pPr>
        <w:pStyle w:val="Subtitle"/>
        <w:spacing w:before="240"/>
      </w:pPr>
      <w:r>
        <w:t xml:space="preserve">Harold Ship, </w:t>
      </w:r>
      <w:r w:rsidR="0099004F">
        <w:t>May 1</w:t>
      </w:r>
      <w:r>
        <w:t>, 2019</w:t>
      </w:r>
    </w:p>
    <w:p w14:paraId="5C3A66A5" w14:textId="77777777" w:rsidR="00A02E1C" w:rsidRDefault="00A02E1C" w:rsidP="00A02E1C"/>
    <w:p w14:paraId="4780A6BA" w14:textId="77777777" w:rsidR="00640CEC" w:rsidRDefault="00640CEC" w:rsidP="002B3FE1">
      <w:pPr>
        <w:pStyle w:val="Heading1"/>
      </w:pPr>
      <w:r>
        <w:t>Introduction</w:t>
      </w:r>
    </w:p>
    <w:p w14:paraId="2D88FECB" w14:textId="02CED512" w:rsidR="00640CEC" w:rsidRDefault="00FE458B" w:rsidP="00FE458B">
      <w:r>
        <w:t>In this simulation study we explored the performance profile of the separable least squares (SLS) method of estimating the parameters of in</w:t>
      </w:r>
      <w:ins w:id="0" w:author="Harold Ship" w:date="2019-04-28T09:43:00Z">
        <w:r w:rsidR="0071504B">
          <w:t>i</w:t>
        </w:r>
      </w:ins>
      <w:r>
        <w:t>tial value problems (IVPs</w:t>
      </w:r>
      <w:proofErr w:type="gramStart"/>
      <w:r>
        <w:t>), and</w:t>
      </w:r>
      <w:proofErr w:type="gramEnd"/>
      <w:r>
        <w:t xml:space="preserve"> compar</w:t>
      </w:r>
      <w:r w:rsidR="00611847">
        <w:t>e</w:t>
      </w:r>
      <w:r>
        <w:t xml:space="preserve"> it with non-linear least squares (NLS) regression.  In order to do </w:t>
      </w:r>
      <w:proofErr w:type="gramStart"/>
      <w:r>
        <w:t xml:space="preserve">that, </w:t>
      </w:r>
      <w:r w:rsidR="005D111E">
        <w:t xml:space="preserve"> we</w:t>
      </w:r>
      <w:proofErr w:type="gramEnd"/>
      <w:r w:rsidR="00640CEC">
        <w:t xml:space="preserve"> used</w:t>
      </w:r>
      <w:r w:rsidR="005D111E">
        <w:t xml:space="preserve"> </w:t>
      </w:r>
      <w:proofErr w:type="spellStart"/>
      <w:r w:rsidR="005D111E">
        <w:t>simode</w:t>
      </w:r>
      <w:proofErr w:type="spellEnd"/>
      <w:r w:rsidR="00640CEC">
        <w:t xml:space="preserve"> </w:t>
      </w:r>
      <w:r>
        <w:t xml:space="preserve">R package </w:t>
      </w:r>
      <w:r w:rsidR="00640CEC">
        <w:t>to solve a collection of initial value problems.</w:t>
      </w:r>
      <w:r w:rsidR="005D111E">
        <w:t xml:space="preserve"> We chose some models with only linear parameters, and others with both linear and non-linear parameters. </w:t>
      </w:r>
      <w:r>
        <w:t>W</w:t>
      </w:r>
      <w:r w:rsidR="0090682A">
        <w:t>e are interested in</w:t>
      </w:r>
      <w:r w:rsidR="002B44CB">
        <w:t xml:space="preserve"> the following questions</w:t>
      </w:r>
      <w:r w:rsidR="0090682A">
        <w:t>:</w:t>
      </w:r>
    </w:p>
    <w:p w14:paraId="7BA387AF" w14:textId="77777777" w:rsidR="0090682A" w:rsidRDefault="002B44CB" w:rsidP="0090682A">
      <w:pPr>
        <w:pStyle w:val="ListParagraph"/>
        <w:numPr>
          <w:ilvl w:val="0"/>
          <w:numId w:val="2"/>
        </w:numPr>
      </w:pPr>
      <w:r>
        <w:t>Does SLS perform well in determining the linear and non-linear parameters of IVPs?</w:t>
      </w:r>
    </w:p>
    <w:p w14:paraId="4B9951E3" w14:textId="77777777" w:rsidR="002B44CB" w:rsidRDefault="002B44CB" w:rsidP="007E65C2">
      <w:pPr>
        <w:pStyle w:val="ListParagraph"/>
        <w:numPr>
          <w:ilvl w:val="0"/>
          <w:numId w:val="2"/>
        </w:numPr>
      </w:pPr>
      <w:r>
        <w:t>Under what conditions does SLS perform better than NLS, and vice versa?</w:t>
      </w:r>
    </w:p>
    <w:p w14:paraId="53E7617B" w14:textId="77777777" w:rsidR="0090682A" w:rsidRDefault="0090682A" w:rsidP="005D111E"/>
    <w:p w14:paraId="2FA3B2C1" w14:textId="77777777" w:rsidR="00A02E1C" w:rsidRDefault="00022B3A" w:rsidP="002B3FE1">
      <w:pPr>
        <w:pStyle w:val="Heading1"/>
      </w:pPr>
      <w:r>
        <w:t>Setup:</w:t>
      </w:r>
    </w:p>
    <w:p w14:paraId="360D6038" w14:textId="77777777" w:rsidR="00022B3A" w:rsidRDefault="00022B3A" w:rsidP="00A02E1C">
      <w:r>
        <w:t>MacBook Pro 2014</w:t>
      </w:r>
    </w:p>
    <w:p w14:paraId="3A311079" w14:textId="77777777" w:rsidR="00022B3A" w:rsidRDefault="00022B3A" w:rsidP="00A02E1C">
      <w:r>
        <w:t>RStudio</w:t>
      </w:r>
    </w:p>
    <w:p w14:paraId="0751BA6B" w14:textId="77777777" w:rsidR="00022B3A" w:rsidRDefault="00022B3A" w:rsidP="00A02E1C">
      <w:r>
        <w:t>R 3.4</w:t>
      </w:r>
    </w:p>
    <w:p w14:paraId="656940C8" w14:textId="77777777" w:rsidR="00022B3A" w:rsidRDefault="00022B3A" w:rsidP="00A02E1C"/>
    <w:p w14:paraId="11E7356A" w14:textId="77777777" w:rsidR="007E65C2" w:rsidRDefault="007E65C2" w:rsidP="00640CEC">
      <w:pPr>
        <w:pStyle w:val="Heading1"/>
      </w:pPr>
      <w:r>
        <w:t>Method</w:t>
      </w:r>
    </w:p>
    <w:p w14:paraId="6DF8E78A" w14:textId="77777777" w:rsidR="007E65C2" w:rsidRDefault="007E65C2" w:rsidP="007E65C2">
      <w:r>
        <w:t>We ran sets of simulations, based on the following known models of IVPs:</w:t>
      </w:r>
    </w:p>
    <w:p w14:paraId="70CEEA09" w14:textId="77777777" w:rsidR="007A0ABE" w:rsidRDefault="007A0ABE" w:rsidP="007A0ABE">
      <w:pPr>
        <w:pStyle w:val="ListParagraph"/>
        <w:numPr>
          <w:ilvl w:val="0"/>
          <w:numId w:val="1"/>
        </w:numPr>
      </w:pPr>
      <w:proofErr w:type="spellStart"/>
      <w:r>
        <w:t>FitzHugh</w:t>
      </w:r>
      <w:proofErr w:type="spellEnd"/>
      <w:r>
        <w:t>-Nagumo</w:t>
      </w:r>
    </w:p>
    <w:p w14:paraId="00D796A4" w14:textId="4A125334" w:rsidR="007E65C2" w:rsidRDefault="007E65C2" w:rsidP="007A0ABE">
      <w:pPr>
        <w:pStyle w:val="ListParagraph"/>
        <w:numPr>
          <w:ilvl w:val="0"/>
          <w:numId w:val="1"/>
        </w:numPr>
      </w:pPr>
      <w:r>
        <w:t>S-Systems</w:t>
      </w:r>
    </w:p>
    <w:p w14:paraId="32C59CDF" w14:textId="77777777" w:rsidR="007A0ABE" w:rsidRDefault="007A0ABE" w:rsidP="007A0ABE">
      <w:pPr>
        <w:pStyle w:val="ListParagraph"/>
        <w:numPr>
          <w:ilvl w:val="0"/>
          <w:numId w:val="1"/>
        </w:numPr>
      </w:pPr>
      <w:r>
        <w:t>SIR semi-linear</w:t>
      </w:r>
    </w:p>
    <w:p w14:paraId="69BACEA4" w14:textId="77777777" w:rsidR="007E65C2" w:rsidRDefault="007E65C2" w:rsidP="007E65C2">
      <w:pPr>
        <w:pStyle w:val="ListParagraph"/>
        <w:numPr>
          <w:ilvl w:val="0"/>
          <w:numId w:val="1"/>
        </w:numPr>
      </w:pPr>
      <w:proofErr w:type="spellStart"/>
      <w:r>
        <w:t>Lotk</w:t>
      </w:r>
      <w:r w:rsidR="005709B7">
        <w:t>a</w:t>
      </w:r>
      <w:proofErr w:type="spellEnd"/>
      <w:r>
        <w:t>-Volterra</w:t>
      </w:r>
    </w:p>
    <w:p w14:paraId="0B2FEB0B" w14:textId="43123D72" w:rsidR="007E65C2" w:rsidRDefault="007E65C2" w:rsidP="007A0ABE">
      <w:pPr>
        <w:pStyle w:val="ListParagraph"/>
        <w:numPr>
          <w:ilvl w:val="0"/>
          <w:numId w:val="1"/>
        </w:numPr>
      </w:pPr>
      <w:proofErr w:type="spellStart"/>
      <w:r>
        <w:t>Lotk</w:t>
      </w:r>
      <w:r w:rsidR="005709B7">
        <w:t>a</w:t>
      </w:r>
      <w:proofErr w:type="spellEnd"/>
      <w:r>
        <w:t>-Volterra with sinusoidal seasonal adjustment</w:t>
      </w:r>
    </w:p>
    <w:p w14:paraId="2DCC1808" w14:textId="04452ADF" w:rsidR="00DE4FBD" w:rsidRDefault="00DE4FBD" w:rsidP="007A0ABE">
      <w:pPr>
        <w:pStyle w:val="ListParagraph"/>
        <w:numPr>
          <w:ilvl w:val="0"/>
          <w:numId w:val="1"/>
        </w:numPr>
      </w:pPr>
      <w:r>
        <w:t>GM</w:t>
      </w:r>
      <w:r w:rsidR="00546F77">
        <w:t>A</w:t>
      </w:r>
      <w:r>
        <w:t xml:space="preserve"> System</w:t>
      </w:r>
    </w:p>
    <w:p w14:paraId="4858C9A1" w14:textId="77777777" w:rsidR="00A36512" w:rsidRDefault="00A36512" w:rsidP="007E65C2">
      <w:r>
        <w:t>Our experiments generated random observations based on a gaussian error distribution, centered at the “true” parameter values. We then used both SLS and NLS to compute estimate the parameters using integral matching.</w:t>
      </w:r>
    </w:p>
    <w:p w14:paraId="1288C686" w14:textId="0864B92E" w:rsidR="00FE458B" w:rsidRDefault="00A36512">
      <w:r>
        <w:t>In most cases, we varied the “prior information”, meaning the initial guess for the parameter values. Higher quality “prior information” means that the initial guesses of the parameter values is closer to the truth.</w:t>
      </w:r>
      <w:r w:rsidR="00FE458B">
        <w:t xml:space="preserve"> Then we compared the variances of the resulting parameter estimates. However, in cases where the models are not identifiable (such as the case in the S-system example) where different parameter estimates may lead to the same (or very similar) model fit to the data, we compared the </w:t>
      </w:r>
      <w:r w:rsidR="007D726D">
        <w:t>integral matching loss</w:t>
      </w:r>
      <w:r w:rsidR="00FE458B">
        <w:t xml:space="preserve">. </w:t>
      </w:r>
    </w:p>
    <w:p w14:paraId="3D0E22FD" w14:textId="77777777" w:rsidR="004E5E9F" w:rsidRDefault="004E5E9F"/>
    <w:p w14:paraId="62610C5D" w14:textId="1AD2AAD8" w:rsidR="004E5E9F" w:rsidRDefault="004E5E9F">
      <w:r>
        <w:t># of Monte Carlo simulations</w:t>
      </w:r>
    </w:p>
    <w:p w14:paraId="2968214F" w14:textId="196CCC2A" w:rsidR="004E5E9F" w:rsidRDefault="004E5E9F">
      <w:r>
        <w:t># of sample size n</w:t>
      </w:r>
    </w:p>
    <w:p w14:paraId="1EF0DD76" w14:textId="41C83914" w:rsidR="004E5E9F" w:rsidRDefault="004E5E9F">
      <w:r>
        <w:t># equations form or reference to it</w:t>
      </w:r>
    </w:p>
    <w:p w14:paraId="7DE127FE" w14:textId="77777777" w:rsidR="004E5E9F" w:rsidRDefault="004E5E9F"/>
    <w:p w14:paraId="47F271D7" w14:textId="77777777" w:rsidR="00640CEC" w:rsidRDefault="00640CEC" w:rsidP="007E65C2">
      <w:pPr>
        <w:pStyle w:val="Heading1"/>
      </w:pPr>
      <w:r>
        <w:lastRenderedPageBreak/>
        <w:t>Results</w:t>
      </w:r>
    </w:p>
    <w:p w14:paraId="3B061C66" w14:textId="77777777" w:rsidR="007E65C2" w:rsidRPr="007E65C2" w:rsidRDefault="007E65C2" w:rsidP="007E65C2"/>
    <w:p w14:paraId="747C3FFB" w14:textId="77777777" w:rsidR="00C9351A" w:rsidRDefault="00C9351A" w:rsidP="00C9351A">
      <w:pPr>
        <w:pStyle w:val="Heading2"/>
      </w:pPr>
      <w:proofErr w:type="spellStart"/>
      <w:r>
        <w:t>FitzHugh</w:t>
      </w:r>
      <w:proofErr w:type="spellEnd"/>
      <w:r>
        <w:t>-Nagumo</w:t>
      </w:r>
    </w:p>
    <w:p w14:paraId="5DAF7299" w14:textId="77777777" w:rsidR="00C9351A" w:rsidRDefault="00C9351A" w:rsidP="00C9351A"/>
    <w:p w14:paraId="2ECC3F82" w14:textId="39820F85" w:rsidR="00C9351A" w:rsidRDefault="00A36512" w:rsidP="00C9351A">
      <w:r>
        <w:t>We tried two experiments, varying the value of the V parameter. With V=-1, R=1, we saw that the variance of the parameter estimates using SLS was less than 0.5 times the NLS. When we changed V=-0.5, the variance of the parameter estimates was lower for most cases.</w:t>
      </w:r>
    </w:p>
    <w:p w14:paraId="4D9A2979" w14:textId="2E35DDBA" w:rsidR="00B47BA2" w:rsidRDefault="00B47BA2" w:rsidP="00C9351A"/>
    <w:p w14:paraId="6387E915" w14:textId="4FEE576D" w:rsidR="00B47BA2" w:rsidRDefault="00B47BA2" w:rsidP="00C9351A">
      <w:r>
        <w:t>We solve the following differential equations, varying the initial value of R:</w:t>
      </w:r>
    </w:p>
    <w:p w14:paraId="30C26798" w14:textId="574FDC41" w:rsidR="00B47BA2" w:rsidRDefault="00B47BA2" w:rsidP="00C9351A">
      <w:r w:rsidRPr="00B47BA2">
        <w:rPr>
          <w:noProof/>
        </w:rPr>
        <w:drawing>
          <wp:inline distT="0" distB="0" distL="0" distR="0" wp14:anchorId="2DC18314" wp14:editId="527EDAB5">
            <wp:extent cx="2828260" cy="539941"/>
            <wp:effectExtent l="0" t="0" r="444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5804" cy="547109"/>
                    </a:xfrm>
                    <a:prstGeom prst="rect">
                      <a:avLst/>
                    </a:prstGeom>
                  </pic:spPr>
                </pic:pic>
              </a:graphicData>
            </a:graphic>
          </wp:inline>
        </w:drawing>
      </w:r>
    </w:p>
    <w:p w14:paraId="10B39BFA" w14:textId="557390F9" w:rsidR="00BA268E" w:rsidRDefault="00BA268E" w:rsidP="00C9351A"/>
    <w:p w14:paraId="48AA9AFF" w14:textId="094A59A4" w:rsidR="00BA268E" w:rsidRDefault="00966F30" w:rsidP="00BA268E">
      <w:r>
        <w:t>Sample size: 40</w:t>
      </w:r>
    </w:p>
    <w:p w14:paraId="5408FA28" w14:textId="031934D5" w:rsidR="00BA268E" w:rsidRDefault="00966F30" w:rsidP="00BA268E">
      <w:r>
        <w:t>Number of MC simulations: 50</w:t>
      </w:r>
    </w:p>
    <w:p w14:paraId="68A6A91D" w14:textId="790C7F41" w:rsidR="00BA268E" w:rsidRDefault="00BA268E" w:rsidP="00BA268E"/>
    <w:p w14:paraId="6F7AE370" w14:textId="77777777" w:rsidR="00966F30" w:rsidRPr="005B1DCA" w:rsidRDefault="00966F30" w:rsidP="00BA268E"/>
    <w:p w14:paraId="4D8D816A" w14:textId="77777777" w:rsidR="00BA268E" w:rsidRPr="00C9351A" w:rsidRDefault="00BA268E" w:rsidP="00C9351A"/>
    <w:p w14:paraId="6CAD3597" w14:textId="77777777" w:rsidR="00C9351A" w:rsidRPr="00C9351A" w:rsidRDefault="00C9351A" w:rsidP="00C9351A">
      <w:r>
        <w:rPr>
          <w:noProof/>
          <w:lang w:val="en-GB" w:eastAsia="en-GB" w:bidi="he-IL"/>
        </w:rPr>
        <w:drawing>
          <wp:inline distT="0" distB="0" distL="0" distR="0" wp14:anchorId="25CCC498" wp14:editId="339168C4">
            <wp:extent cx="5727700" cy="4448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variance_ratio_fitzhugh-nagumo_V-1_R1.pdf"/>
                    <pic:cNvPicPr/>
                  </pic:nvPicPr>
                  <pic:blipFill>
                    <a:blip r:embed="rId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BEDDA1D" w14:textId="77777777" w:rsidR="00C9351A" w:rsidRDefault="00C9351A" w:rsidP="00C9351A">
      <w:pPr>
        <w:pStyle w:val="Heading2"/>
      </w:pPr>
    </w:p>
    <w:p w14:paraId="7ED578E7" w14:textId="77777777" w:rsidR="00C9351A" w:rsidRDefault="00F77211" w:rsidP="00C9351A">
      <w:r>
        <w:rPr>
          <w:noProof/>
          <w:lang w:val="en-GB" w:eastAsia="en-GB" w:bidi="he-IL"/>
        </w:rPr>
        <w:drawing>
          <wp:inline distT="0" distB="0" distL="0" distR="0" wp14:anchorId="5615E0FE" wp14:editId="69CEEE80">
            <wp:extent cx="5727700" cy="4448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ariance_ratio_fitzhugh-nagumo_V-0.5_R1.pdf"/>
                    <pic:cNvPicPr/>
                  </pic:nvPicPr>
                  <pic:blipFill>
                    <a:blip r:embed="rId7">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5E8C251C" w14:textId="77777777" w:rsidR="0087632C" w:rsidRDefault="0087632C" w:rsidP="007E65C2">
      <w:pPr>
        <w:pStyle w:val="Heading2"/>
      </w:pPr>
    </w:p>
    <w:p w14:paraId="4178924A" w14:textId="22E73B07" w:rsidR="0087632C" w:rsidRDefault="0087632C"/>
    <w:p w14:paraId="5DAF2B1C" w14:textId="114D050A" w:rsidR="00AC7F8E" w:rsidRDefault="00AC7F8E" w:rsidP="00AC7F8E">
      <w:r>
        <w:t>We also look at the ratio of the MSE of the parameter estimates for the 2 initial value sets. They look similar to the plots of the variance ratios.</w:t>
      </w:r>
    </w:p>
    <w:p w14:paraId="24DEF0AC" w14:textId="17C3B43A" w:rsidR="00AC7F8E" w:rsidRDefault="00AC7F8E" w:rsidP="00AC7F8E"/>
    <w:p w14:paraId="49E5E252" w14:textId="0B60A930" w:rsidR="00AC7F8E" w:rsidRDefault="00AC7F8E" w:rsidP="00AC7F8E">
      <w:r>
        <w:rPr>
          <w:noProof/>
        </w:rPr>
        <w:lastRenderedPageBreak/>
        <w:drawing>
          <wp:inline distT="0" distB="0" distL="0" distR="0" wp14:anchorId="16474C17" wp14:editId="3AD3930D">
            <wp:extent cx="5727700" cy="4448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se_ratio_fitzhugh-nagumo_V-1_R1.pdf"/>
                    <pic:cNvPicPr/>
                  </pic:nvPicPr>
                  <pic:blipFill>
                    <a:blip r:embed="rId8">
                      <a:extLst>
                        <a:ext uri="{28A0092B-C50C-407E-A947-70E740481C1C}">
                          <a14:useLocalDpi xmlns:a14="http://schemas.microsoft.com/office/drawing/2010/main" val="0"/>
                        </a:ext>
                      </a:extLst>
                    </a:blip>
                    <a:stretch>
                      <a:fillRect/>
                    </a:stretch>
                  </pic:blipFill>
                  <pic:spPr>
                    <a:xfrm>
                      <a:off x="0" y="0"/>
                      <a:ext cx="5727700" cy="4448810"/>
                    </a:xfrm>
                    <a:prstGeom prst="rect">
                      <a:avLst/>
                    </a:prstGeom>
                  </pic:spPr>
                </pic:pic>
              </a:graphicData>
            </a:graphic>
          </wp:inline>
        </w:drawing>
      </w:r>
    </w:p>
    <w:p w14:paraId="211AF147" w14:textId="21A6F581" w:rsidR="00AC7F8E" w:rsidRDefault="00AC7F8E"/>
    <w:p w14:paraId="1D251EFF" w14:textId="77777777" w:rsidR="00AC7F8E" w:rsidRDefault="00AC7F8E"/>
    <w:p w14:paraId="76DC759A" w14:textId="02987FA6" w:rsidR="00AC7F8E" w:rsidRDefault="00AC7F8E"/>
    <w:p w14:paraId="2F65A998" w14:textId="6A27FF17" w:rsidR="00AC7F8E" w:rsidRDefault="00AC7F8E"/>
    <w:p w14:paraId="1B720227" w14:textId="3244CEED" w:rsidR="00AC7F8E" w:rsidRDefault="00AC7F8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inline distT="0" distB="0" distL="0" distR="0" wp14:anchorId="14C32494" wp14:editId="294485B9">
            <wp:extent cx="5727700" cy="4448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e_ratio_fitzhugh-nagumo_V-1_R0.5.pdf"/>
                    <pic:cNvPicPr/>
                  </pic:nvPicPr>
                  <pic:blipFill>
                    <a:blip r:embed="rId9">
                      <a:extLst>
                        <a:ext uri="{28A0092B-C50C-407E-A947-70E740481C1C}">
                          <a14:useLocalDpi xmlns:a14="http://schemas.microsoft.com/office/drawing/2010/main" val="0"/>
                        </a:ext>
                      </a:extLst>
                    </a:blip>
                    <a:stretch>
                      <a:fillRect/>
                    </a:stretch>
                  </pic:blipFill>
                  <pic:spPr>
                    <a:xfrm>
                      <a:off x="0" y="0"/>
                      <a:ext cx="5727700" cy="4448810"/>
                    </a:xfrm>
                    <a:prstGeom prst="rect">
                      <a:avLst/>
                    </a:prstGeom>
                  </pic:spPr>
                </pic:pic>
              </a:graphicData>
            </a:graphic>
          </wp:inline>
        </w:drawing>
      </w:r>
    </w:p>
    <w:p w14:paraId="6BC5EB78" w14:textId="77777777" w:rsidR="00AC7F8E" w:rsidRDefault="00AC7F8E">
      <w:pPr>
        <w:rPr>
          <w:rFonts w:asciiTheme="majorHAnsi" w:eastAsiaTheme="majorEastAsia" w:hAnsiTheme="majorHAnsi" w:cstheme="majorBidi"/>
          <w:color w:val="2F5496" w:themeColor="accent1" w:themeShade="BF"/>
          <w:sz w:val="26"/>
          <w:szCs w:val="26"/>
        </w:rPr>
      </w:pPr>
      <w:r>
        <w:br w:type="page"/>
      </w:r>
    </w:p>
    <w:p w14:paraId="49910908" w14:textId="7FC9621D" w:rsidR="00E32F0B" w:rsidRDefault="00E32F0B" w:rsidP="007E65C2">
      <w:pPr>
        <w:pStyle w:val="Heading2"/>
      </w:pPr>
      <w:r>
        <w:lastRenderedPageBreak/>
        <w:t>S-Systems</w:t>
      </w:r>
    </w:p>
    <w:p w14:paraId="5C14642D" w14:textId="77777777" w:rsidR="0087632C" w:rsidRDefault="0087632C" w:rsidP="0087632C"/>
    <w:p w14:paraId="1553FE3F" w14:textId="621E98FF" w:rsidR="0087632C" w:rsidRDefault="0087632C" w:rsidP="00CF14B8">
      <w:r>
        <w:t>We tried an S-System example</w:t>
      </w:r>
      <w:r w:rsidR="00CF14B8">
        <w:t>, with 4 differential equations and 4</w:t>
      </w:r>
      <w:r w:rsidR="00CF14B8" w:rsidRPr="00611847">
        <w:rPr>
          <w:color w:val="FF0000"/>
        </w:rPr>
        <w:t xml:space="preserve"> </w:t>
      </w:r>
      <w:r w:rsidR="00CF14B8">
        <w:t>unknowns</w:t>
      </w:r>
      <w:r w:rsidR="00611847">
        <w:t xml:space="preserve"> and 8 parameters</w:t>
      </w:r>
      <w:r w:rsidR="00CF14B8">
        <w:t>. The equations were:</w:t>
      </w:r>
    </w:p>
    <w:p w14:paraId="524D7FF1" w14:textId="77777777" w:rsidR="00CF14B8" w:rsidRDefault="00CF14B8" w:rsidP="00CF14B8">
      <w:r>
        <w:t>x1’ = alpha1*(x3^g13)-beta1*(x1^h11)</w:t>
      </w:r>
    </w:p>
    <w:p w14:paraId="02321E37" w14:textId="77777777" w:rsidR="00CF14B8" w:rsidRDefault="00CF14B8" w:rsidP="00CF14B8">
      <w:r>
        <w:t>x2’ = alpha2*(x1^g21)-beta2*(x2^h22)</w:t>
      </w:r>
    </w:p>
    <w:p w14:paraId="57BDD967" w14:textId="77777777" w:rsidR="00CF14B8" w:rsidRDefault="00CF14B8" w:rsidP="00CF14B8">
      <w:r>
        <w:t>x3’ = alpha3*(x2^g32)-beta3*(x3^h</w:t>
      </w:r>
      <w:proofErr w:type="gramStart"/>
      <w:r>
        <w:t>33)*</w:t>
      </w:r>
      <w:proofErr w:type="gramEnd"/>
      <w:r>
        <w:t>(x4^h34)</w:t>
      </w:r>
    </w:p>
    <w:p w14:paraId="294A31D1" w14:textId="77777777" w:rsidR="00CF14B8" w:rsidRDefault="00CF14B8" w:rsidP="00CF14B8">
      <w:r>
        <w:t>x4’ = alpha4*(x1^g41)-beta4*(x4^h44)</w:t>
      </w:r>
    </w:p>
    <w:p w14:paraId="1E65F0E6" w14:textId="77777777" w:rsidR="00D51CC0" w:rsidRDefault="00D51CC0" w:rsidP="00CF14B8"/>
    <w:p w14:paraId="47D77674" w14:textId="06C5F64E" w:rsidR="00D51CC0" w:rsidRDefault="00D51CC0" w:rsidP="00CF14B8">
      <w:r>
        <w:t xml:space="preserve">We compared the integral matching loss function using NLS and SLS, with the SLS error being significantly lower when the quality of the prior information was low. </w:t>
      </w:r>
    </w:p>
    <w:p w14:paraId="7386C422" w14:textId="141F363A" w:rsidR="00BA268E" w:rsidRDefault="00BA268E" w:rsidP="00CF14B8"/>
    <w:p w14:paraId="33AEB789" w14:textId="77CC6281" w:rsidR="00BA268E" w:rsidRDefault="00BD0A23" w:rsidP="00BD0A23">
      <w:r>
        <w:t>Sample size: 50</w:t>
      </w:r>
    </w:p>
    <w:p w14:paraId="76EBF67B" w14:textId="312F8D2D" w:rsidR="00BD0A23" w:rsidRDefault="00BD0A23" w:rsidP="00BD0A23">
      <w:r>
        <w:t>Number of MC simulations: 50</w:t>
      </w:r>
    </w:p>
    <w:p w14:paraId="4C0C735A" w14:textId="77777777" w:rsidR="00BA268E" w:rsidRPr="005B1DCA" w:rsidRDefault="00BA268E" w:rsidP="00BA268E"/>
    <w:p w14:paraId="0C701BE0" w14:textId="77777777" w:rsidR="00BA268E" w:rsidRPr="0087632C" w:rsidRDefault="00BA268E" w:rsidP="00CF14B8"/>
    <w:p w14:paraId="2FE8243F" w14:textId="77777777" w:rsidR="00F77211" w:rsidRPr="00F77211" w:rsidRDefault="00F77211" w:rsidP="00F77211"/>
    <w:p w14:paraId="77C35222" w14:textId="7C3BFB89" w:rsidR="00203571" w:rsidRPr="00203571" w:rsidRDefault="00B26FFF" w:rsidP="00203571">
      <w:bookmarkStart w:id="1" w:name="_GoBack"/>
      <w:r>
        <w:rPr>
          <w:noProof/>
        </w:rPr>
        <w:drawing>
          <wp:inline distT="0" distB="0" distL="0" distR="0" wp14:anchorId="242DAA89" wp14:editId="78E587EE">
            <wp:extent cx="5727700" cy="4706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ls_vs_sls_s-system_sigma-0.05.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bookmarkEnd w:id="1"/>
    </w:p>
    <w:p w14:paraId="1B32ECF9" w14:textId="77777777" w:rsidR="005709B7" w:rsidRDefault="005709B7">
      <w:pPr>
        <w:rPr>
          <w:rFonts w:asciiTheme="majorHAnsi" w:eastAsiaTheme="majorEastAsia" w:hAnsiTheme="majorHAnsi" w:cstheme="majorBidi"/>
          <w:color w:val="2F5496" w:themeColor="accent1" w:themeShade="BF"/>
          <w:sz w:val="26"/>
          <w:szCs w:val="26"/>
        </w:rPr>
      </w:pPr>
      <w:r>
        <w:br w:type="page"/>
      </w:r>
    </w:p>
    <w:p w14:paraId="0BB9C16F" w14:textId="77777777" w:rsidR="00203571" w:rsidRDefault="00203571" w:rsidP="00203571">
      <w:pPr>
        <w:pStyle w:val="Heading2"/>
      </w:pPr>
      <w:r>
        <w:lastRenderedPageBreak/>
        <w:t>SIR model</w:t>
      </w:r>
    </w:p>
    <w:p w14:paraId="703E82E8" w14:textId="77777777" w:rsidR="0052479D" w:rsidRDefault="0052479D" w:rsidP="0052479D"/>
    <w:p w14:paraId="2930F857" w14:textId="223F4AFF" w:rsidR="0052479D" w:rsidRDefault="0052479D" w:rsidP="0052479D">
      <w:r>
        <w:t xml:space="preserve">We next tried a semi-linear SIR model over 5 years for 2 age groups. Our non-linear parameters were the initial values of S during the 5 years. </w:t>
      </w:r>
      <w:r w:rsidR="00592576">
        <w:t>We measured the</w:t>
      </w:r>
      <w:r>
        <w:t xml:space="preserve"> integral matching errors</w:t>
      </w:r>
      <w:r w:rsidR="00592576">
        <w:t xml:space="preserve"> of the simulations, and found that SLS and NLS performed the same. We then compared the variance of the parameter estimates, and it too was the same, as indicated by the ratio of 1.</w:t>
      </w:r>
    </w:p>
    <w:p w14:paraId="59C4C3CC" w14:textId="04798C13" w:rsidR="00025468" w:rsidRDefault="00025468" w:rsidP="0052479D"/>
    <w:p w14:paraId="316814FC" w14:textId="11A9BA02" w:rsidR="00025468" w:rsidRDefault="00025468" w:rsidP="00025468">
      <w:r>
        <w:t>Simplifying so that kappa and gamma are known, we solve for 5 years of beta for 2 groups:</w:t>
      </w:r>
    </w:p>
    <w:p w14:paraId="3F184A7D" w14:textId="21EE862A" w:rsidR="00025468" w:rsidRDefault="00025468" w:rsidP="0052479D"/>
    <w:p w14:paraId="569DB5A6" w14:textId="37519B7F" w:rsidR="00025468" w:rsidRDefault="00025468" w:rsidP="0052479D">
      <w:r w:rsidRPr="00025468">
        <w:rPr>
          <w:noProof/>
        </w:rPr>
        <w:drawing>
          <wp:inline distT="0" distB="0" distL="0" distR="0" wp14:anchorId="28796EFE" wp14:editId="78F3B4BF">
            <wp:extent cx="2999045" cy="499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1948" cy="550203"/>
                    </a:xfrm>
                    <a:prstGeom prst="rect">
                      <a:avLst/>
                    </a:prstGeom>
                  </pic:spPr>
                </pic:pic>
              </a:graphicData>
            </a:graphic>
          </wp:inline>
        </w:drawing>
      </w:r>
    </w:p>
    <w:p w14:paraId="50C71686" w14:textId="201EF30C" w:rsidR="00025468" w:rsidRDefault="00025468" w:rsidP="0052479D"/>
    <w:p w14:paraId="3441D773" w14:textId="2C25AD33" w:rsidR="00025468" w:rsidRDefault="00025468" w:rsidP="00025468">
      <w:r>
        <w:t>However, we will treat the problem as only partially specified; that is, the initial values of S are unknown, and so we will compute it.</w:t>
      </w:r>
    </w:p>
    <w:p w14:paraId="19BF5653" w14:textId="3869E94A" w:rsidR="00025468" w:rsidRDefault="00025468" w:rsidP="0052479D"/>
    <w:p w14:paraId="265ACD0F" w14:textId="77777777" w:rsidR="00025468" w:rsidRDefault="00025468" w:rsidP="0052479D"/>
    <w:p w14:paraId="1DC81ADC" w14:textId="644E988E" w:rsidR="00BA268E" w:rsidRDefault="00E73224" w:rsidP="00BA268E">
      <w:r>
        <w:t xml:space="preserve">Sample size: 18 </w:t>
      </w:r>
    </w:p>
    <w:p w14:paraId="20BB366D" w14:textId="0286B2D7" w:rsidR="00BA268E" w:rsidRDefault="00E73224" w:rsidP="00BA268E">
      <w:r>
        <w:t>Number of MC simulations: 50</w:t>
      </w:r>
    </w:p>
    <w:p w14:paraId="6AF21F00" w14:textId="77777777" w:rsidR="00BA268E" w:rsidRPr="005B1DCA" w:rsidRDefault="00BA268E" w:rsidP="00BA268E"/>
    <w:p w14:paraId="79BCEE4B" w14:textId="77777777" w:rsidR="00BA268E" w:rsidRDefault="00BA268E" w:rsidP="0052479D"/>
    <w:p w14:paraId="56B3F766" w14:textId="77777777" w:rsidR="0052479D" w:rsidRDefault="0052479D" w:rsidP="0052479D"/>
    <w:p w14:paraId="5126DD12" w14:textId="0FB6AC00" w:rsidR="0052479D" w:rsidRPr="0052479D" w:rsidRDefault="00DE4FBD" w:rsidP="0052479D">
      <w:r>
        <w:rPr>
          <w:noProof/>
        </w:rPr>
        <w:lastRenderedPageBreak/>
        <w:drawing>
          <wp:inline distT="0" distB="0" distL="0" distR="0" wp14:anchorId="6DF12D00" wp14:editId="1C20CE04">
            <wp:extent cx="5727700" cy="4706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ls_vs_sls_semi-linear-sir_sigma-0.001.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4706620"/>
                    </a:xfrm>
                    <a:prstGeom prst="rect">
                      <a:avLst/>
                    </a:prstGeom>
                  </pic:spPr>
                </pic:pic>
              </a:graphicData>
            </a:graphic>
          </wp:inline>
        </w:drawing>
      </w:r>
    </w:p>
    <w:p w14:paraId="5AFBCD49" w14:textId="77777777" w:rsidR="00E32F0B" w:rsidRDefault="00E32F0B" w:rsidP="00E32F0B"/>
    <w:p w14:paraId="08FF49E2" w14:textId="77777777" w:rsidR="005709B7" w:rsidRDefault="00203571" w:rsidP="00E32F0B">
      <w:r>
        <w:rPr>
          <w:noProof/>
          <w:lang w:val="en-GB" w:eastAsia="en-GB" w:bidi="he-IL"/>
        </w:rPr>
        <w:lastRenderedPageBreak/>
        <w:drawing>
          <wp:inline distT="0" distB="0" distL="0" distR="0" wp14:anchorId="782C9A7A" wp14:editId="33A1FB6D">
            <wp:extent cx="5727700" cy="4448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ariance_ratio_semi-linear-sir_sigma-0.001.pdf"/>
                    <pic:cNvPicPr/>
                  </pic:nvPicPr>
                  <pic:blipFill>
                    <a:blip r:embed="rId13">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4C206D8" w14:textId="77777777" w:rsidR="00203571" w:rsidRDefault="00203571" w:rsidP="00E32F0B"/>
    <w:p w14:paraId="628D5898" w14:textId="77777777" w:rsidR="005709B7" w:rsidRDefault="005709B7">
      <w:pPr>
        <w:rPr>
          <w:noProof/>
        </w:rPr>
      </w:pPr>
      <w:r>
        <w:rPr>
          <w:noProof/>
        </w:rPr>
        <w:br w:type="page"/>
      </w:r>
    </w:p>
    <w:p w14:paraId="638CAE09" w14:textId="77777777" w:rsidR="005709B7" w:rsidRDefault="005709B7" w:rsidP="005709B7">
      <w:pPr>
        <w:pStyle w:val="Heading2"/>
      </w:pPr>
      <w:proofErr w:type="spellStart"/>
      <w:r>
        <w:lastRenderedPageBreak/>
        <w:t>Lotka</w:t>
      </w:r>
      <w:proofErr w:type="spellEnd"/>
      <w:r>
        <w:t>-Volterra</w:t>
      </w:r>
    </w:p>
    <w:p w14:paraId="26FD81E9" w14:textId="77777777" w:rsidR="00592576" w:rsidRDefault="00592576" w:rsidP="00592576"/>
    <w:p w14:paraId="666D9E09" w14:textId="78CD06B4" w:rsidR="00592576" w:rsidRDefault="00592576" w:rsidP="00592576">
      <w:r>
        <w:t xml:space="preserve">The </w:t>
      </w:r>
      <w:proofErr w:type="spellStart"/>
      <w:r>
        <w:t>Lotka</w:t>
      </w:r>
      <w:proofErr w:type="spellEnd"/>
      <w:r>
        <w:t>-Volterra predator-prey model has only linear parameters.</w:t>
      </w:r>
      <w:r w:rsidR="00C61B2C">
        <w:t xml:space="preserve"> We show the variance ratio of SLS/NLS for the variance of the linear parameters. It is </w:t>
      </w:r>
      <w:r w:rsidR="005B1DCA">
        <w:t>exactly 1, independent of prior information. We ran simulations using sigma=0.1 and sigma=0.4. This suggests that the performance of SLS and NLS may be the same when all of the parameters are linear.</w:t>
      </w:r>
    </w:p>
    <w:p w14:paraId="2FD1E4B2" w14:textId="389C6D4B" w:rsidR="00BA268E" w:rsidRDefault="00BA268E" w:rsidP="00BA268E"/>
    <w:p w14:paraId="6419A5F8" w14:textId="349621B0" w:rsidR="00842683" w:rsidRDefault="00842683" w:rsidP="00BA268E">
      <w:r>
        <w:t>We solve for the parameters of:</w:t>
      </w:r>
    </w:p>
    <w:p w14:paraId="7E972098" w14:textId="5CCC1955" w:rsidR="00842683" w:rsidRDefault="00842683" w:rsidP="00BA268E">
      <w:r w:rsidRPr="00842683">
        <w:rPr>
          <w:noProof/>
        </w:rPr>
        <w:drawing>
          <wp:inline distT="0" distB="0" distL="0" distR="0" wp14:anchorId="2542290C" wp14:editId="74F51C78">
            <wp:extent cx="2424223" cy="554722"/>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3387" cy="570548"/>
                    </a:xfrm>
                    <a:prstGeom prst="rect">
                      <a:avLst/>
                    </a:prstGeom>
                  </pic:spPr>
                </pic:pic>
              </a:graphicData>
            </a:graphic>
          </wp:inline>
        </w:drawing>
      </w:r>
    </w:p>
    <w:p w14:paraId="1CF4AD12" w14:textId="77777777" w:rsidR="00842683" w:rsidRDefault="00842683" w:rsidP="00BA268E"/>
    <w:p w14:paraId="0EEA5A2E" w14:textId="7539C402" w:rsidR="00BA268E" w:rsidRDefault="00842683" w:rsidP="00BA268E">
      <w:r>
        <w:t xml:space="preserve">Sample size: </w:t>
      </w:r>
      <w:r w:rsidR="005D7B9E">
        <w:t>100</w:t>
      </w:r>
    </w:p>
    <w:p w14:paraId="4F9253DA" w14:textId="41541D9C" w:rsidR="00BA268E" w:rsidRDefault="00842683" w:rsidP="00BA268E">
      <w:r>
        <w:t xml:space="preserve">Number of </w:t>
      </w:r>
      <w:r w:rsidR="00BA268E">
        <w:t>MC</w:t>
      </w:r>
      <w:r>
        <w:t xml:space="preserve"> simulations: 50</w:t>
      </w:r>
    </w:p>
    <w:p w14:paraId="3BA7B46D" w14:textId="77777777" w:rsidR="00BA268E" w:rsidRDefault="00BA268E" w:rsidP="00BA268E">
      <w:r>
        <w:t>#histograms of parameter estimates</w:t>
      </w:r>
    </w:p>
    <w:p w14:paraId="0E6D9A60" w14:textId="77777777" w:rsidR="00BA268E" w:rsidRPr="005B1DCA" w:rsidRDefault="00BA268E" w:rsidP="00BA268E"/>
    <w:p w14:paraId="6C872917" w14:textId="77777777" w:rsidR="00BA268E" w:rsidRDefault="00BA268E" w:rsidP="00592576"/>
    <w:p w14:paraId="1654A9AC" w14:textId="77777777" w:rsidR="00592576" w:rsidRPr="00592576" w:rsidRDefault="00592576" w:rsidP="00592576"/>
    <w:p w14:paraId="48FDDC43" w14:textId="77777777" w:rsidR="005709B7" w:rsidRDefault="005709B7">
      <w:r>
        <w:rPr>
          <w:noProof/>
          <w:lang w:val="en-GB" w:eastAsia="en-GB" w:bidi="he-IL"/>
        </w:rPr>
        <w:drawing>
          <wp:inline distT="0" distB="0" distL="0" distR="0" wp14:anchorId="47556A54" wp14:editId="46803D5C">
            <wp:extent cx="5727700" cy="4448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variance_ratio_lotka-volterra_sigma0.1_a0.67_b1.33_g1_d1.pdf"/>
                    <pic:cNvPicPr/>
                  </pic:nvPicPr>
                  <pic:blipFill>
                    <a:blip r:embed="rId15">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DF7D9B2" w14:textId="77777777" w:rsidR="005709B7" w:rsidRDefault="005709B7"/>
    <w:p w14:paraId="386755F6" w14:textId="77777777" w:rsidR="005709B7" w:rsidRDefault="005709B7">
      <w:r>
        <w:rPr>
          <w:noProof/>
          <w:lang w:val="en-GB" w:eastAsia="en-GB" w:bidi="he-IL"/>
        </w:rPr>
        <w:lastRenderedPageBreak/>
        <w:drawing>
          <wp:inline distT="0" distB="0" distL="0" distR="0" wp14:anchorId="60D48408" wp14:editId="2DCB2C64">
            <wp:extent cx="5727700" cy="4448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ariance_ratio_lotka-volterra_sigma0.4_a0.67_b1.33_g1_d1.pdf"/>
                    <pic:cNvPicPr/>
                  </pic:nvPicPr>
                  <pic:blipFill>
                    <a:blip r:embed="rId1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6F597F1A" w14:textId="77777777" w:rsidR="005B1DCA" w:rsidRDefault="005B1DCA" w:rsidP="005709B7">
      <w:pPr>
        <w:pStyle w:val="Heading2"/>
      </w:pPr>
    </w:p>
    <w:p w14:paraId="576E0640" w14:textId="14266EF7" w:rsidR="005B1DCA" w:rsidRDefault="005B1DCA">
      <w:r>
        <w:br w:type="page"/>
      </w:r>
    </w:p>
    <w:p w14:paraId="217BB899" w14:textId="1E858DCA" w:rsidR="00BE7238" w:rsidRDefault="00E7619C" w:rsidP="00E7619C">
      <w:pPr>
        <w:pStyle w:val="Heading3"/>
      </w:pPr>
      <w:r>
        <w:lastRenderedPageBreak/>
        <w:t>Distribution of the estimates</w:t>
      </w:r>
    </w:p>
    <w:p w14:paraId="049D4E56" w14:textId="17F11742" w:rsidR="00E7619C" w:rsidRDefault="00E7619C" w:rsidP="00E7619C"/>
    <w:p w14:paraId="1715FE4B" w14:textId="3DBB17E7" w:rsidR="00E7619C" w:rsidRDefault="00E7619C" w:rsidP="00E7619C"/>
    <w:p w14:paraId="4D90D7B4" w14:textId="1F088DFB" w:rsidR="00E7619C" w:rsidRDefault="00E7619C" w:rsidP="00E7619C">
      <w:r>
        <w:rPr>
          <w:noProof/>
        </w:rPr>
        <w:drawing>
          <wp:inline distT="0" distB="0" distL="0" distR="0" wp14:anchorId="263B96C6" wp14:editId="41AB0A4D">
            <wp:extent cx="5727700" cy="444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_linear_0.1_lotka-volterra-seasonal.pdf"/>
                    <pic:cNvPicPr/>
                  </pic:nvPicPr>
                  <pic:blipFill>
                    <a:blip r:embed="rId17">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32B94D10" w14:textId="09CE21F4" w:rsidR="00E7619C" w:rsidRDefault="00E7619C" w:rsidP="00E7619C"/>
    <w:p w14:paraId="43F93787" w14:textId="50A818DC" w:rsidR="00E7619C" w:rsidRDefault="00E7619C" w:rsidP="00E7619C">
      <w:r>
        <w:rPr>
          <w:noProof/>
        </w:rPr>
        <w:lastRenderedPageBreak/>
        <w:drawing>
          <wp:inline distT="0" distB="0" distL="0" distR="0" wp14:anchorId="5BCE8869" wp14:editId="5C167D5D">
            <wp:extent cx="5727700" cy="4448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st_linear_0.4_lotka-volterra-seasonal.pdf"/>
                    <pic:cNvPicPr/>
                  </pic:nvPicPr>
                  <pic:blipFill>
                    <a:blip r:embed="rId18">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1C8E16D" w14:textId="527CD73B" w:rsidR="00E7619C" w:rsidRDefault="00E7619C" w:rsidP="00E7619C"/>
    <w:p w14:paraId="1A59DAF6" w14:textId="77777777" w:rsidR="00E7619C" w:rsidRPr="00E7619C" w:rsidRDefault="00E7619C" w:rsidP="00E7619C"/>
    <w:p w14:paraId="3A7D19E6" w14:textId="77777777" w:rsidR="00E7619C" w:rsidRDefault="00E7619C">
      <w:pPr>
        <w:rPr>
          <w:rFonts w:asciiTheme="majorHAnsi" w:eastAsiaTheme="majorEastAsia" w:hAnsiTheme="majorHAnsi" w:cstheme="majorBidi"/>
          <w:color w:val="2F5496" w:themeColor="accent1" w:themeShade="BF"/>
          <w:sz w:val="26"/>
          <w:szCs w:val="26"/>
        </w:rPr>
      </w:pPr>
    </w:p>
    <w:p w14:paraId="708CDC06" w14:textId="77777777" w:rsidR="00E7619C" w:rsidRDefault="00E7619C">
      <w:pPr>
        <w:rPr>
          <w:rFonts w:asciiTheme="majorHAnsi" w:eastAsiaTheme="majorEastAsia" w:hAnsiTheme="majorHAnsi" w:cstheme="majorBidi"/>
          <w:color w:val="2F5496" w:themeColor="accent1" w:themeShade="BF"/>
          <w:sz w:val="26"/>
          <w:szCs w:val="26"/>
        </w:rPr>
      </w:pPr>
      <w:r>
        <w:br w:type="page"/>
      </w:r>
    </w:p>
    <w:p w14:paraId="32F29E31" w14:textId="6C576A10" w:rsidR="005709B7" w:rsidRDefault="005709B7" w:rsidP="005709B7">
      <w:pPr>
        <w:pStyle w:val="Heading2"/>
      </w:pPr>
      <w:proofErr w:type="spellStart"/>
      <w:r>
        <w:lastRenderedPageBreak/>
        <w:t>Lotka</w:t>
      </w:r>
      <w:proofErr w:type="spellEnd"/>
      <w:r>
        <w:t xml:space="preserve">-Volterra </w:t>
      </w:r>
      <w:r w:rsidR="00001DE2">
        <w:t>with S</w:t>
      </w:r>
      <w:r>
        <w:t>easonal</w:t>
      </w:r>
      <w:r w:rsidR="00001DE2">
        <w:t xml:space="preserve"> Variation</w:t>
      </w:r>
    </w:p>
    <w:p w14:paraId="20AB8895" w14:textId="77777777" w:rsidR="005B1DCA" w:rsidRDefault="005B1DCA" w:rsidP="005B1DCA"/>
    <w:p w14:paraId="6FA37A3E" w14:textId="53704CC9" w:rsidR="005B1DCA" w:rsidRDefault="005B1DCA" w:rsidP="005B1DCA">
      <w:r>
        <w:t xml:space="preserve">Finally, we add seasonal variation to the </w:t>
      </w:r>
      <w:proofErr w:type="spellStart"/>
      <w:r>
        <w:t>Lotka</w:t>
      </w:r>
      <w:proofErr w:type="spellEnd"/>
      <w:r>
        <w:t xml:space="preserve">-Volterra system in the form of sinusoidal non-linear parameters. </w:t>
      </w:r>
      <w:r w:rsidR="00001DE2">
        <w:t xml:space="preserve">Also, rather than varying the quality of the prior information, we varied the </w:t>
      </w:r>
      <w:r w:rsidR="00001DE2">
        <w:rPr>
          <w:i/>
          <w:iCs/>
        </w:rPr>
        <w:t xml:space="preserve">sample </w:t>
      </w:r>
      <w:r w:rsidR="00001DE2" w:rsidRPr="00001DE2">
        <w:rPr>
          <w:i/>
          <w:iCs/>
        </w:rPr>
        <w:t>size</w:t>
      </w:r>
      <w:r w:rsidR="00001DE2">
        <w:rPr>
          <w:i/>
          <w:iCs/>
        </w:rPr>
        <w:t xml:space="preserve">. </w:t>
      </w:r>
      <w:r w:rsidR="00001DE2">
        <w:t>In</w:t>
      </w:r>
      <w:r>
        <w:t xml:space="preserve"> this instance, we can see from the variance ratio graph that the </w:t>
      </w:r>
      <w:r>
        <w:rPr>
          <w:i/>
          <w:iCs/>
        </w:rPr>
        <w:t>linear</w:t>
      </w:r>
      <w:r>
        <w:t xml:space="preserve"> parameters </w:t>
      </w:r>
      <w:proofErr w:type="gramStart"/>
      <w:r>
        <w:t>estimates</w:t>
      </w:r>
      <w:proofErr w:type="gramEnd"/>
      <w:r>
        <w:t xml:space="preserve"> have much lower variance using SLS, whereas the </w:t>
      </w:r>
      <w:r>
        <w:rPr>
          <w:i/>
          <w:iCs/>
        </w:rPr>
        <w:t>nonlinear</w:t>
      </w:r>
      <w:r>
        <w:t xml:space="preserve"> parameters are much more similar for both techniques. This is further emphasized in the bar charts below.</w:t>
      </w:r>
    </w:p>
    <w:p w14:paraId="1E2E2583" w14:textId="77777777" w:rsidR="00A30D31" w:rsidRDefault="00A30D31" w:rsidP="005B1DCA"/>
    <w:p w14:paraId="163E9BD4" w14:textId="6B61C9A9" w:rsidR="00A30D31" w:rsidRDefault="00A30D31" w:rsidP="005B1DCA">
      <w:r>
        <w:t xml:space="preserve">We note that the parameter estimates are highly sensitive to the lower and upper bounds provide to </w:t>
      </w:r>
      <w:proofErr w:type="spellStart"/>
      <w:r>
        <w:t>simode</w:t>
      </w:r>
      <w:proofErr w:type="spellEnd"/>
      <w:r>
        <w:t>.</w:t>
      </w:r>
    </w:p>
    <w:p w14:paraId="218245A4" w14:textId="1DB67820" w:rsidR="00A30D31" w:rsidRDefault="00A30D31" w:rsidP="005B1DCA"/>
    <w:p w14:paraId="7C2B2B67" w14:textId="245CBAC4" w:rsidR="00A30D31" w:rsidRDefault="00A30D31" w:rsidP="005B1DCA">
      <w:r>
        <w:t>We want to solve for the parameters of the following equations:</w:t>
      </w:r>
    </w:p>
    <w:p w14:paraId="2DF56178" w14:textId="0DE99711" w:rsidR="00DA21ED" w:rsidRDefault="00DA21ED" w:rsidP="005B1DCA"/>
    <w:p w14:paraId="55552E5B" w14:textId="4DD8CCCD" w:rsidR="00985FA5" w:rsidRDefault="00985FA5" w:rsidP="005B1DCA">
      <w:r w:rsidRPr="00985FA5">
        <w:rPr>
          <w:noProof/>
        </w:rPr>
        <w:drawing>
          <wp:inline distT="0" distB="0" distL="0" distR="0" wp14:anchorId="1135A33A" wp14:editId="5EA553DE">
            <wp:extent cx="3776977" cy="54226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1700" cy="568781"/>
                    </a:xfrm>
                    <a:prstGeom prst="rect">
                      <a:avLst/>
                    </a:prstGeom>
                  </pic:spPr>
                </pic:pic>
              </a:graphicData>
            </a:graphic>
          </wp:inline>
        </w:drawing>
      </w:r>
    </w:p>
    <w:p w14:paraId="1A438E3E" w14:textId="77777777" w:rsidR="00985FA5" w:rsidRDefault="00985FA5" w:rsidP="005B1DCA"/>
    <w:p w14:paraId="41882B24" w14:textId="3914765E" w:rsidR="005C72E3" w:rsidRDefault="005C72E3" w:rsidP="005C72E3">
      <w:r>
        <w:t>Sample size: 100, 400, 900, 1600</w:t>
      </w:r>
    </w:p>
    <w:p w14:paraId="47BF30CB" w14:textId="0CBFB4D7" w:rsidR="004A587A" w:rsidRDefault="005C72E3" w:rsidP="004A587A">
      <w:r>
        <w:t xml:space="preserve">No of </w:t>
      </w:r>
      <w:r w:rsidR="00DA21ED">
        <w:t>MC</w:t>
      </w:r>
      <w:r>
        <w:t xml:space="preserve"> simulations: 100</w:t>
      </w:r>
    </w:p>
    <w:p w14:paraId="471F80D8" w14:textId="77777777" w:rsidR="004A587A" w:rsidRDefault="004A587A" w:rsidP="005B1DCA"/>
    <w:p w14:paraId="6D958C9D" w14:textId="77777777" w:rsidR="005B1DCA" w:rsidRPr="005B1DCA" w:rsidRDefault="005B1DCA" w:rsidP="005B1DCA"/>
    <w:p w14:paraId="1D40590D" w14:textId="12950E27" w:rsidR="005709B7" w:rsidRDefault="00641B04" w:rsidP="005709B7">
      <w:r>
        <w:rPr>
          <w:noProof/>
        </w:rPr>
        <w:drawing>
          <wp:inline distT="0" distB="0" distL="0" distR="0" wp14:anchorId="7B4C9D12" wp14:editId="320DC08E">
            <wp:extent cx="5727700" cy="444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nce_ratio_by_sample_lotka-volterra-seasonal_sigma0.1_a0.67_b1.33_g1_d1_e0.2_o0.5.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05632625" w14:textId="77777777" w:rsidR="007D726D" w:rsidRPr="005709B7" w:rsidRDefault="007D726D" w:rsidP="005709B7"/>
    <w:p w14:paraId="1F055B51" w14:textId="67DB95AC" w:rsidR="007D726D" w:rsidRDefault="007D726D" w:rsidP="00E32F0B">
      <w:pPr>
        <w:rPr>
          <w:noProof/>
        </w:rPr>
      </w:pPr>
      <w:r w:rsidRPr="007D726D">
        <w:rPr>
          <w:noProof/>
        </w:rPr>
        <w:lastRenderedPageBreak/>
        <w:t xml:space="preserve"> </w:t>
      </w:r>
    </w:p>
    <w:p w14:paraId="6E09D121" w14:textId="63CB7535" w:rsidR="004A587A" w:rsidRDefault="004A587A" w:rsidP="00E32F0B">
      <w:pPr>
        <w:rPr>
          <w:noProof/>
        </w:rPr>
      </w:pPr>
      <w:r>
        <w:rPr>
          <w:noProof/>
        </w:rPr>
        <w:drawing>
          <wp:inline distT="0" distB="0" distL="0" distR="0" wp14:anchorId="0F5C584F" wp14:editId="36FE31EC">
            <wp:extent cx="5727700" cy="444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nce_by_sample_lotka-volterra-seasonal_sigma0.1_a0.67_b1.33_g1_d1_e0.2_o0.5.pdf"/>
                    <pic:cNvPicPr/>
                  </pic:nvPicPr>
                  <pic:blipFill>
                    <a:blip r:embed="rId21">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1B03D5E5" w14:textId="7D318489" w:rsidR="004A587A" w:rsidRDefault="007D726D" w:rsidP="004A587A">
      <w:pPr>
        <w:rPr>
          <w:noProof/>
        </w:rPr>
      </w:pPr>
      <w:r>
        <w:rPr>
          <w:noProof/>
        </w:rPr>
        <w:t>We next examine the effect of sample size on the integral matching loss It appears that the sample size does not affect the integral matching error in any significant way.</w:t>
      </w:r>
    </w:p>
    <w:p w14:paraId="08995ADD" w14:textId="77777777" w:rsidR="007D726D" w:rsidRDefault="00203571" w:rsidP="00E32F0B">
      <w:r>
        <w:rPr>
          <w:noProof/>
          <w:lang w:val="en-GB" w:eastAsia="en-GB" w:bidi="he-IL"/>
        </w:rPr>
        <w:lastRenderedPageBreak/>
        <w:drawing>
          <wp:inline distT="0" distB="0" distL="0" distR="0" wp14:anchorId="65B05C72" wp14:editId="1B95DC7F">
            <wp:extent cx="5070690" cy="39383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ss_by_sample_lotka-volterra-seasonal_sigma0.1_a0.67_b1.33_g1_d1_e0.2_o0.5.pdf"/>
                    <pic:cNvPicPr/>
                  </pic:nvPicPr>
                  <pic:blipFill>
                    <a:blip r:embed="rId22">
                      <a:extLst>
                        <a:ext uri="{28A0092B-C50C-407E-A947-70E740481C1C}">
                          <a14:useLocalDpi xmlns:a14="http://schemas.microsoft.com/office/drawing/2010/main" val="0"/>
                        </a:ext>
                      </a:extLst>
                    </a:blip>
                    <a:stretch>
                      <a:fillRect/>
                    </a:stretch>
                  </pic:blipFill>
                  <pic:spPr>
                    <a:xfrm>
                      <a:off x="0" y="0"/>
                      <a:ext cx="5070690" cy="3938330"/>
                    </a:xfrm>
                    <a:prstGeom prst="rect">
                      <a:avLst/>
                    </a:prstGeom>
                  </pic:spPr>
                </pic:pic>
              </a:graphicData>
            </a:graphic>
          </wp:inline>
        </w:drawing>
      </w:r>
    </w:p>
    <w:p w14:paraId="5A364A48" w14:textId="1C4A9295" w:rsidR="004A587A" w:rsidRDefault="004A587A" w:rsidP="005709B7"/>
    <w:p w14:paraId="1F5A72CB" w14:textId="6BF28F37" w:rsidR="004A587A" w:rsidRDefault="004A587A" w:rsidP="005709B7"/>
    <w:p w14:paraId="09D0A118" w14:textId="77777777" w:rsidR="00EF6A05" w:rsidRDefault="00EF6A05">
      <w:pPr>
        <w:rPr>
          <w:rFonts w:asciiTheme="majorHAnsi" w:eastAsiaTheme="majorEastAsia" w:hAnsiTheme="majorHAnsi" w:cstheme="majorBidi"/>
          <w:color w:val="1F3763" w:themeColor="accent1" w:themeShade="7F"/>
        </w:rPr>
      </w:pPr>
      <w:r>
        <w:br w:type="page"/>
      </w:r>
    </w:p>
    <w:p w14:paraId="536D1708" w14:textId="58C124C7" w:rsidR="004A587A" w:rsidRDefault="00EF6A05" w:rsidP="00EF6A05">
      <w:pPr>
        <w:pStyle w:val="Heading3"/>
      </w:pPr>
      <w:r>
        <w:lastRenderedPageBreak/>
        <w:t>Distribution of the estimates</w:t>
      </w:r>
    </w:p>
    <w:p w14:paraId="04ACC515" w14:textId="7311617C" w:rsidR="00A74341" w:rsidRDefault="00A74341" w:rsidP="00A74341"/>
    <w:p w14:paraId="7CD5CE59" w14:textId="49241B26" w:rsidR="00A74341" w:rsidRDefault="00A74341" w:rsidP="00A74341">
      <w:r>
        <w:t>For the smallest sample size of 100, we see that the estimates for the linear parameters have unimodal distributions. The variance of the estimates does not appear to be too different.</w:t>
      </w:r>
    </w:p>
    <w:p w14:paraId="09325C4C" w14:textId="6C0B7AC4" w:rsidR="00A74341" w:rsidRDefault="00A74341" w:rsidP="00A74341"/>
    <w:p w14:paraId="0F71A306" w14:textId="3A34CE8B" w:rsidR="00A74341" w:rsidRDefault="00A74341" w:rsidP="00A74341">
      <w:r>
        <w:rPr>
          <w:noProof/>
        </w:rPr>
        <w:drawing>
          <wp:inline distT="0" distB="0" distL="0" distR="0" wp14:anchorId="16E484B6" wp14:editId="1ADF2B15">
            <wp:extent cx="5727700" cy="444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linear_100_lotka-volterra-seasonal.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15DE1465" w14:textId="77777777" w:rsidR="00A74341" w:rsidRPr="00A74341" w:rsidRDefault="00A74341" w:rsidP="00A74341"/>
    <w:p w14:paraId="55943D51" w14:textId="330124C4" w:rsidR="00EF6A05" w:rsidRDefault="00EF6A05" w:rsidP="00EF6A05"/>
    <w:p w14:paraId="4042C048" w14:textId="77777777" w:rsidR="00B56BEB" w:rsidRDefault="00B56BEB">
      <w:r>
        <w:br w:type="page"/>
      </w:r>
    </w:p>
    <w:p w14:paraId="3C3B2C40" w14:textId="76FC1872" w:rsidR="00BF28F3" w:rsidRDefault="00A74341" w:rsidP="00EF6A05">
      <w:r>
        <w:lastRenderedPageBreak/>
        <w:t>However, for the non-linear parameter</w:t>
      </w:r>
      <w:r w:rsidR="00B56BEB">
        <w:t>s, there is a tendency to estimate them at or near zero.</w:t>
      </w:r>
    </w:p>
    <w:p w14:paraId="37690406" w14:textId="0DA83E7C" w:rsidR="00EF6A05" w:rsidRDefault="00A74341" w:rsidP="00EF6A05">
      <w:r>
        <w:rPr>
          <w:noProof/>
        </w:rPr>
        <w:drawing>
          <wp:inline distT="0" distB="0" distL="0" distR="0" wp14:anchorId="0A71C815" wp14:editId="3BA44E1C">
            <wp:extent cx="5727700" cy="444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non-linear_100_lotka-volterra-seasonal.pdf"/>
                    <pic:cNvPicPr/>
                  </pic:nvPicPr>
                  <pic:blipFill>
                    <a:blip r:embed="rId24">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4BC56621" w14:textId="4F121AB2" w:rsidR="00EF6A05" w:rsidRDefault="00A74341" w:rsidP="00EF6A05">
      <w:r>
        <w:rPr>
          <w:noProof/>
        </w:rPr>
        <w:lastRenderedPageBreak/>
        <w:drawing>
          <wp:inline distT="0" distB="0" distL="0" distR="0" wp14:anchorId="51710D38" wp14:editId="4ADA678E">
            <wp:extent cx="5727700" cy="444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linear_1600_lotka-volterra-seasonal.pdf"/>
                    <pic:cNvPicPr/>
                  </pic:nvPicPr>
                  <pic:blipFill>
                    <a:blip r:embed="rId25">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0496F92E" w14:textId="5B46AFF1" w:rsidR="00A74341" w:rsidRDefault="00A74341" w:rsidP="00EF6A05"/>
    <w:p w14:paraId="41D8A956" w14:textId="77777777" w:rsidR="00A74341" w:rsidRDefault="00A74341" w:rsidP="00EF6A05"/>
    <w:p w14:paraId="6A32BEA0" w14:textId="3062848E" w:rsidR="00EF6A05" w:rsidRPr="00EF6A05" w:rsidRDefault="00B56BEB" w:rsidP="00EF6A05">
      <w:r>
        <w:t>For 1,600 observations, the linear parameter estimates are more uniformly distributed, while the non-linear estimate distributions look more like the ones for n=100.</w:t>
      </w:r>
    </w:p>
    <w:p w14:paraId="0E3B12BA" w14:textId="16A6A93E" w:rsidR="00EF6A05" w:rsidRDefault="00EF6A05" w:rsidP="004A587A"/>
    <w:p w14:paraId="3817C6B3" w14:textId="20235949" w:rsidR="00EF6A05" w:rsidRDefault="00A74341" w:rsidP="004A587A">
      <w:r>
        <w:rPr>
          <w:noProof/>
        </w:rPr>
        <w:lastRenderedPageBreak/>
        <w:drawing>
          <wp:inline distT="0" distB="0" distL="0" distR="0" wp14:anchorId="07251612" wp14:editId="659E2FDE">
            <wp:extent cx="5727700" cy="4448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non-linear_1600_lotka-volterra-seasonal.pdf"/>
                    <pic:cNvPicPr/>
                  </pic:nvPicPr>
                  <pic:blipFill>
                    <a:blip r:embed="rId26">
                      <a:extLst>
                        <a:ext uri="{28A0092B-C50C-407E-A947-70E740481C1C}">
                          <a14:useLocalDpi xmlns:a14="http://schemas.microsoft.com/office/drawing/2010/main" val="0"/>
                        </a:ext>
                      </a:extLst>
                    </a:blip>
                    <a:stretch>
                      <a:fillRect/>
                    </a:stretch>
                  </pic:blipFill>
                  <pic:spPr>
                    <a:xfrm>
                      <a:off x="0" y="0"/>
                      <a:ext cx="5727700" cy="4448620"/>
                    </a:xfrm>
                    <a:prstGeom prst="rect">
                      <a:avLst/>
                    </a:prstGeom>
                  </pic:spPr>
                </pic:pic>
              </a:graphicData>
            </a:graphic>
          </wp:inline>
        </w:drawing>
      </w:r>
    </w:p>
    <w:p w14:paraId="23BB1E9A" w14:textId="12B77835" w:rsidR="00EF6A05" w:rsidRDefault="00EF6A05" w:rsidP="004A587A"/>
    <w:p w14:paraId="2EBB7F87" w14:textId="77777777" w:rsidR="00EF6A05" w:rsidRDefault="00EF6A05" w:rsidP="004A587A"/>
    <w:p w14:paraId="3C5316BA" w14:textId="77777777" w:rsidR="00EF6A05" w:rsidRDefault="00EF6A05" w:rsidP="004A587A"/>
    <w:p w14:paraId="33FA8E22" w14:textId="238B4413" w:rsidR="004A587A" w:rsidRDefault="007D726D" w:rsidP="004A587A">
      <w:r>
        <w:br w:type="page"/>
      </w:r>
    </w:p>
    <w:p w14:paraId="5541F01D" w14:textId="77777777" w:rsidR="00C0314D" w:rsidRDefault="00C0314D" w:rsidP="00C0314D">
      <w:pPr>
        <w:pStyle w:val="Heading2"/>
      </w:pPr>
      <w:r>
        <w:lastRenderedPageBreak/>
        <w:t>GMA System</w:t>
      </w:r>
    </w:p>
    <w:p w14:paraId="2ECCB6C1" w14:textId="19E39A62" w:rsidR="00C0314D" w:rsidRDefault="00C0314D" w:rsidP="00C0314D">
      <w:pPr>
        <w:pStyle w:val="Heading2"/>
      </w:pPr>
    </w:p>
    <w:p w14:paraId="0C656BEC" w14:textId="3CD7A247" w:rsidR="00B057B0" w:rsidRDefault="00B057B0" w:rsidP="00B057B0">
      <w:r>
        <w:t>The GMA system we analyzed is from the book. There are 3 differential equations in 3 variables. We ran it twice, with different signal-to-noise-ratios for the simulated observations.</w:t>
      </w:r>
    </w:p>
    <w:p w14:paraId="0EBC98C6" w14:textId="77777777" w:rsidR="00B057B0" w:rsidRPr="00C0314D" w:rsidRDefault="00B057B0" w:rsidP="00C0314D"/>
    <w:p w14:paraId="4A769EAA" w14:textId="6A0B4B76" w:rsidR="00C0314D" w:rsidRDefault="00C0314D" w:rsidP="00FC4A9D">
      <w:pPr>
        <w:spacing w:before="240"/>
      </w:pPr>
      <w:r>
        <w:rPr>
          <w:noProof/>
        </w:rPr>
        <w:drawing>
          <wp:inline distT="0" distB="0" distL="0" distR="0" wp14:anchorId="24BC8091" wp14:editId="55F5C7BA">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gma-SNR10.pdf"/>
                    <pic:cNvPicPr/>
                  </pic:nvPicPr>
                  <pic:blipFill>
                    <a:blip r:embed="rId27">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B057B0">
        <w:rPr>
          <w:noProof/>
        </w:rPr>
        <w:drawing>
          <wp:inline distT="0" distB="0" distL="0" distR="0" wp14:anchorId="690A1ACF" wp14:editId="50FC1D96">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ution-gma-SNR3.pdf"/>
                    <pic:cNvPicPr/>
                  </pic:nvPicPr>
                  <pic:blipFill>
                    <a:blip r:embed="rId28">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15212923" w14:textId="786B6744" w:rsidR="00C0314D" w:rsidRDefault="00FC4A9D" w:rsidP="00C0314D">
      <w:pPr>
        <w:pStyle w:val="Heading2"/>
      </w:pPr>
      <w:r>
        <w:rPr>
          <w:noProof/>
        </w:rPr>
        <w:lastRenderedPageBreak/>
        <w:drawing>
          <wp:inline distT="0" distB="0" distL="0" distR="0" wp14:anchorId="0D6A7EEC" wp14:editId="3A058C21">
            <wp:extent cx="6732000" cy="55620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ls_vs_sls_gma_SNR10.pdf"/>
                    <pic:cNvPicPr/>
                  </pic:nvPicPr>
                  <pic:blipFill>
                    <a:blip r:embed="rId29">
                      <a:extLst>
                        <a:ext uri="{28A0092B-C50C-407E-A947-70E740481C1C}">
                          <a14:useLocalDpi xmlns:a14="http://schemas.microsoft.com/office/drawing/2010/main" val="0"/>
                        </a:ext>
                      </a:extLst>
                    </a:blip>
                    <a:stretch>
                      <a:fillRect/>
                    </a:stretch>
                  </pic:blipFill>
                  <pic:spPr>
                    <a:xfrm>
                      <a:off x="0" y="0"/>
                      <a:ext cx="6732000" cy="5562000"/>
                    </a:xfrm>
                    <a:prstGeom prst="rect">
                      <a:avLst/>
                    </a:prstGeom>
                  </pic:spPr>
                </pic:pic>
              </a:graphicData>
            </a:graphic>
          </wp:inline>
        </w:drawing>
      </w:r>
      <w:r>
        <w:rPr>
          <w:noProof/>
        </w:rPr>
        <w:lastRenderedPageBreak/>
        <w:drawing>
          <wp:inline distT="0" distB="0" distL="0" distR="0" wp14:anchorId="4B658786" wp14:editId="01DD9480">
            <wp:extent cx="6732000" cy="5562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ls_vs_sls_gma_SNR3.pdf"/>
                    <pic:cNvPicPr/>
                  </pic:nvPicPr>
                  <pic:blipFill>
                    <a:blip r:embed="rId30">
                      <a:extLst>
                        <a:ext uri="{28A0092B-C50C-407E-A947-70E740481C1C}">
                          <a14:useLocalDpi xmlns:a14="http://schemas.microsoft.com/office/drawing/2010/main" val="0"/>
                        </a:ext>
                      </a:extLst>
                    </a:blip>
                    <a:stretch>
                      <a:fillRect/>
                    </a:stretch>
                  </pic:blipFill>
                  <pic:spPr>
                    <a:xfrm>
                      <a:off x="0" y="0"/>
                      <a:ext cx="6732000" cy="5562000"/>
                    </a:xfrm>
                    <a:prstGeom prst="rect">
                      <a:avLst/>
                    </a:prstGeom>
                  </pic:spPr>
                </pic:pic>
              </a:graphicData>
            </a:graphic>
          </wp:inline>
        </w:drawing>
      </w:r>
    </w:p>
    <w:p w14:paraId="42635507" w14:textId="77777777" w:rsidR="00C0314D" w:rsidRDefault="00C0314D" w:rsidP="00C0314D">
      <w:pPr>
        <w:pStyle w:val="Heading2"/>
      </w:pPr>
    </w:p>
    <w:p w14:paraId="55CEFE78" w14:textId="784F0B15" w:rsidR="00C0314D" w:rsidRDefault="00C0314D" w:rsidP="00C0314D">
      <w:pPr>
        <w:pStyle w:val="Heading2"/>
      </w:pPr>
      <w:r>
        <w:br w:type="page"/>
      </w:r>
    </w:p>
    <w:p w14:paraId="625DFBCE" w14:textId="649FD7F1" w:rsidR="00FD3E55" w:rsidRDefault="00FC4A9D" w:rsidP="00FD3E55">
      <w:r>
        <w:lastRenderedPageBreak/>
        <w:t xml:space="preserve">The integral matching error is better for SLS in both cases and </w:t>
      </w:r>
      <w:r w:rsidR="00FD3E55">
        <w:t>is slightly better the higher SNR. Regarding the variance of the parameter estimates, the nonlinear parameters have much lower variance than the linear parameters. Regarding the different techniques, the variance of the parameters estimated by SLS is higher than for NLS for the linear parameters and similar for the non-linear parameters.</w:t>
      </w:r>
    </w:p>
    <w:p w14:paraId="632C35FB" w14:textId="77777777" w:rsidR="00AD4990" w:rsidRDefault="00AD4990" w:rsidP="00FD3E55"/>
    <w:p w14:paraId="672BCFFF" w14:textId="77777777" w:rsidR="00C0314D" w:rsidRDefault="00C0314D"/>
    <w:p w14:paraId="5B868E04" w14:textId="16EBD4CA" w:rsidR="00C0314D" w:rsidRDefault="00C0314D"/>
    <w:p w14:paraId="704F07CC" w14:textId="5DC0C621" w:rsidR="00C0314D" w:rsidRDefault="00FD3E55">
      <w:r>
        <w:rPr>
          <w:noProof/>
        </w:rPr>
        <w:lastRenderedPageBreak/>
        <w:drawing>
          <wp:inline distT="0" distB="0" distL="0" distR="0" wp14:anchorId="337998C6" wp14:editId="09FC9F1A">
            <wp:extent cx="5727700" cy="4733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riance_gma_SNR10.pdf"/>
                    <pic:cNvPicPr/>
                  </pic:nvPicPr>
                  <pic:blipFill>
                    <a:blip r:embed="rId31">
                      <a:extLst>
                        <a:ext uri="{28A0092B-C50C-407E-A947-70E740481C1C}">
                          <a14:useLocalDpi xmlns:a14="http://schemas.microsoft.com/office/drawing/2010/main" val="0"/>
                        </a:ext>
                      </a:extLst>
                    </a:blip>
                    <a:stretch>
                      <a:fillRect/>
                    </a:stretch>
                  </pic:blipFill>
                  <pic:spPr>
                    <a:xfrm>
                      <a:off x="0" y="0"/>
                      <a:ext cx="5727700" cy="4733290"/>
                    </a:xfrm>
                    <a:prstGeom prst="rect">
                      <a:avLst/>
                    </a:prstGeom>
                  </pic:spPr>
                </pic:pic>
              </a:graphicData>
            </a:graphic>
          </wp:inline>
        </w:drawing>
      </w:r>
      <w:r>
        <w:rPr>
          <w:noProof/>
        </w:rPr>
        <w:lastRenderedPageBreak/>
        <w:drawing>
          <wp:inline distT="0" distB="0" distL="0" distR="0" wp14:anchorId="477DCB96" wp14:editId="5F1BEE92">
            <wp:extent cx="5727700" cy="47332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ariance_gma_SNR3.pdf"/>
                    <pic:cNvPicPr/>
                  </pic:nvPicPr>
                  <pic:blipFill>
                    <a:blip r:embed="rId32">
                      <a:extLst>
                        <a:ext uri="{28A0092B-C50C-407E-A947-70E740481C1C}">
                          <a14:useLocalDpi xmlns:a14="http://schemas.microsoft.com/office/drawing/2010/main" val="0"/>
                        </a:ext>
                      </a:extLst>
                    </a:blip>
                    <a:stretch>
                      <a:fillRect/>
                    </a:stretch>
                  </pic:blipFill>
                  <pic:spPr>
                    <a:xfrm>
                      <a:off x="0" y="0"/>
                      <a:ext cx="5727700" cy="4733290"/>
                    </a:xfrm>
                    <a:prstGeom prst="rect">
                      <a:avLst/>
                    </a:prstGeom>
                  </pic:spPr>
                </pic:pic>
              </a:graphicData>
            </a:graphic>
          </wp:inline>
        </w:drawing>
      </w:r>
    </w:p>
    <w:p w14:paraId="168211A6" w14:textId="77777777" w:rsidR="00C0314D" w:rsidRDefault="00C0314D"/>
    <w:p w14:paraId="37762488" w14:textId="54031D26" w:rsidR="00C0314D" w:rsidRDefault="00C0314D">
      <w:pPr>
        <w:rPr>
          <w:rFonts w:asciiTheme="majorHAnsi" w:eastAsiaTheme="majorEastAsia" w:hAnsiTheme="majorHAnsi" w:cstheme="majorBidi"/>
          <w:color w:val="2F5496" w:themeColor="accent1" w:themeShade="BF"/>
          <w:sz w:val="32"/>
          <w:szCs w:val="32"/>
        </w:rPr>
      </w:pPr>
      <w:r>
        <w:br w:type="page"/>
      </w:r>
    </w:p>
    <w:p w14:paraId="773512EA" w14:textId="06F31B97" w:rsidR="00C9351A" w:rsidRDefault="007D726D" w:rsidP="007D726D">
      <w:pPr>
        <w:pStyle w:val="Heading1"/>
      </w:pPr>
      <w:r>
        <w:lastRenderedPageBreak/>
        <w:t>Discussion</w:t>
      </w:r>
    </w:p>
    <w:p w14:paraId="00B5B77C" w14:textId="564CBA28" w:rsidR="007D726D" w:rsidRDefault="007D726D" w:rsidP="007D726D"/>
    <w:p w14:paraId="588E6D84" w14:textId="2140B455" w:rsidR="007D726D" w:rsidRPr="007D726D" w:rsidRDefault="007D726D" w:rsidP="007D726D">
      <w:r>
        <w:t xml:space="preserve">From our preliminary tests, it appears that SLS performs as well or better than NLS for estimating the parameters of </w:t>
      </w:r>
      <w:r w:rsidR="00197C29">
        <w:t xml:space="preserve">IVPs. This is true for both linear and non-linear parameters. For the </w:t>
      </w:r>
      <w:proofErr w:type="spellStart"/>
      <w:r w:rsidR="00197C29">
        <w:t>Lotka</w:t>
      </w:r>
      <w:proofErr w:type="spellEnd"/>
      <w:r w:rsidR="00197C29">
        <w:t>-Volterra IVP, we observed that when estimating linear parameters, the two techniques were equivalent. However, when we added non-linear seasonal parameters we observed that SLS performed significantly better than NLS on the linear parameter estimates.</w:t>
      </w:r>
    </w:p>
    <w:sectPr w:rsidR="007D726D" w:rsidRPr="007D726D" w:rsidSect="00A16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55FCE"/>
    <w:multiLevelType w:val="hybridMultilevel"/>
    <w:tmpl w:val="D9AE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D28D5"/>
    <w:multiLevelType w:val="hybridMultilevel"/>
    <w:tmpl w:val="93DE4368"/>
    <w:lvl w:ilvl="0" w:tplc="89E8F7F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old Ship">
    <w15:presenceInfo w15:providerId="Windows Live" w15:userId="a5d7740db5c36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E1C"/>
    <w:rsid w:val="00001DE2"/>
    <w:rsid w:val="00022B3A"/>
    <w:rsid w:val="00025468"/>
    <w:rsid w:val="000320D4"/>
    <w:rsid w:val="000B774B"/>
    <w:rsid w:val="00197C29"/>
    <w:rsid w:val="001C5E62"/>
    <w:rsid w:val="00203571"/>
    <w:rsid w:val="002B3FE1"/>
    <w:rsid w:val="002B44CB"/>
    <w:rsid w:val="002B7F67"/>
    <w:rsid w:val="002C426D"/>
    <w:rsid w:val="003E30E5"/>
    <w:rsid w:val="004855B5"/>
    <w:rsid w:val="004A587A"/>
    <w:rsid w:val="004E5E9F"/>
    <w:rsid w:val="0052479D"/>
    <w:rsid w:val="00546F77"/>
    <w:rsid w:val="005709B7"/>
    <w:rsid w:val="00592576"/>
    <w:rsid w:val="00594B2F"/>
    <w:rsid w:val="005B1DCA"/>
    <w:rsid w:val="005C72E3"/>
    <w:rsid w:val="005D111E"/>
    <w:rsid w:val="005D7B9E"/>
    <w:rsid w:val="00611847"/>
    <w:rsid w:val="00640CEC"/>
    <w:rsid w:val="00641B04"/>
    <w:rsid w:val="0071504B"/>
    <w:rsid w:val="007A0ABE"/>
    <w:rsid w:val="007D726D"/>
    <w:rsid w:val="007E65C2"/>
    <w:rsid w:val="00813079"/>
    <w:rsid w:val="00842683"/>
    <w:rsid w:val="0087632C"/>
    <w:rsid w:val="0090682A"/>
    <w:rsid w:val="009400B4"/>
    <w:rsid w:val="00966F30"/>
    <w:rsid w:val="00985FA5"/>
    <w:rsid w:val="0099004F"/>
    <w:rsid w:val="00A019E0"/>
    <w:rsid w:val="00A02E1C"/>
    <w:rsid w:val="00A1671A"/>
    <w:rsid w:val="00A27CCD"/>
    <w:rsid w:val="00A30D31"/>
    <w:rsid w:val="00A36512"/>
    <w:rsid w:val="00A74341"/>
    <w:rsid w:val="00AC7F8E"/>
    <w:rsid w:val="00AD4990"/>
    <w:rsid w:val="00B057B0"/>
    <w:rsid w:val="00B26FFF"/>
    <w:rsid w:val="00B47BA2"/>
    <w:rsid w:val="00B56BEB"/>
    <w:rsid w:val="00B71865"/>
    <w:rsid w:val="00BA268E"/>
    <w:rsid w:val="00BD0A23"/>
    <w:rsid w:val="00BE7238"/>
    <w:rsid w:val="00BF28F3"/>
    <w:rsid w:val="00C0314D"/>
    <w:rsid w:val="00C61B2C"/>
    <w:rsid w:val="00C9351A"/>
    <w:rsid w:val="00C93D4D"/>
    <w:rsid w:val="00CF14B8"/>
    <w:rsid w:val="00D44380"/>
    <w:rsid w:val="00D51CC0"/>
    <w:rsid w:val="00D7302B"/>
    <w:rsid w:val="00DA21ED"/>
    <w:rsid w:val="00DC32FE"/>
    <w:rsid w:val="00DE4FBD"/>
    <w:rsid w:val="00E32F0B"/>
    <w:rsid w:val="00E73224"/>
    <w:rsid w:val="00E7619C"/>
    <w:rsid w:val="00EF6A05"/>
    <w:rsid w:val="00F77211"/>
    <w:rsid w:val="00FC4A9D"/>
    <w:rsid w:val="00FD3E55"/>
    <w:rsid w:val="00FE4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4557"/>
  <w15:chartTrackingRefBased/>
  <w15:docId w15:val="{E74F10CF-838A-4E45-BB12-AE65DB29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8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A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E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2E1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2B3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86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32F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2F0B"/>
    <w:rPr>
      <w:rFonts w:ascii="Times New Roman" w:hAnsi="Times New Roman" w:cs="Times New Roman"/>
      <w:sz w:val="18"/>
      <w:szCs w:val="18"/>
    </w:rPr>
  </w:style>
  <w:style w:type="paragraph" w:styleId="ListParagraph">
    <w:name w:val="List Paragraph"/>
    <w:basedOn w:val="Normal"/>
    <w:uiPriority w:val="34"/>
    <w:qFormat/>
    <w:rsid w:val="005D111E"/>
    <w:pPr>
      <w:ind w:left="720"/>
      <w:contextualSpacing/>
    </w:pPr>
  </w:style>
  <w:style w:type="character" w:customStyle="1" w:styleId="Heading3Char">
    <w:name w:val="Heading 3 Char"/>
    <w:basedOn w:val="DefaultParagraphFont"/>
    <w:link w:val="Heading3"/>
    <w:uiPriority w:val="9"/>
    <w:rsid w:val="00EF6A0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microsoft.com/office/2011/relationships/people" Target="peop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Ship</dc:creator>
  <cp:keywords/>
  <dc:description/>
  <cp:lastModifiedBy>Harold Ship</cp:lastModifiedBy>
  <cp:revision>7</cp:revision>
  <cp:lastPrinted>2019-05-02T13:00:00Z</cp:lastPrinted>
  <dcterms:created xsi:type="dcterms:W3CDTF">2019-05-02T13:00:00Z</dcterms:created>
  <dcterms:modified xsi:type="dcterms:W3CDTF">2019-06-11T15:58:00Z</dcterms:modified>
</cp:coreProperties>
</file>